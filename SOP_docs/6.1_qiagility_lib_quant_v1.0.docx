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235012" w14:paraId="56B88EC7" w14:textId="77777777" w:rsidTr="00D77CB9">
        <w:trPr>
          <w:trHeight w:val="350"/>
          <w:ins w:id="0" w:author="Houseman, Charles J. (ARC-SCR)[WYLE LABS]" w:date="2020-05-27T12:29:00Z"/>
        </w:trPr>
        <w:tc>
          <w:tcPr>
            <w:tcW w:w="4765" w:type="dxa"/>
            <w:vMerge w:val="restart"/>
          </w:tcPr>
          <w:p w14:paraId="3D2021B3" w14:textId="5481E751" w:rsidR="00235012" w:rsidRPr="004E5609" w:rsidRDefault="00235012" w:rsidP="00D77CB9">
            <w:pPr>
              <w:rPr>
                <w:ins w:id="1" w:author="Houseman, Charles J. (ARC-SCR)[WYLE LABS]" w:date="2020-05-27T12:29:00Z"/>
                <w:rFonts w:ascii="Times New Roman" w:hAnsi="Times New Roman" w:cs="Times New Roman"/>
                <w:b/>
              </w:rPr>
            </w:pPr>
            <w:ins w:id="2" w:author="Houseman, Charles J. (ARC-SCR)[WYLE LABS]" w:date="2020-05-27T12:29:00Z">
              <w:r w:rsidRPr="004E5609">
                <w:rPr>
                  <w:rFonts w:ascii="Times New Roman" w:hAnsi="Times New Roman" w:cs="Times New Roman"/>
                  <w:b/>
                </w:rPr>
                <w:t xml:space="preserve">GeneLab SOP for </w:t>
              </w:r>
            </w:ins>
            <w:ins w:id="3" w:author="Houseman, Charles J. (ARC-SCR)[WYLE LABS]" w:date="2020-05-27T12:31:00Z">
              <w:r w:rsidRPr="0000486B">
                <w:rPr>
                  <w:b/>
                  <w:bCs/>
                </w:rPr>
                <w:t>qPCR quantification of Illumina sequencing libraries</w:t>
              </w:r>
            </w:ins>
            <w:ins w:id="4" w:author="Houseman, Charles J. (ARC-SCR)[WYLE LABS]" w:date="2020-05-27T12:29:00Z">
              <w:r w:rsidRPr="004E5609">
                <w:rPr>
                  <w:rFonts w:ascii="Times New Roman" w:hAnsi="Times New Roman" w:cs="Times New Roman"/>
                  <w:b/>
                </w:rPr>
                <w:t xml:space="preserve"> </w:t>
              </w:r>
            </w:ins>
          </w:p>
          <w:p w14:paraId="14B9B077" w14:textId="77777777" w:rsidR="00235012" w:rsidRDefault="00235012" w:rsidP="00D77CB9">
            <w:pPr>
              <w:rPr>
                <w:ins w:id="5" w:author="Houseman, Charles J. (ARC-SCR)[WYLE LABS]" w:date="2020-05-27T12:29:00Z"/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2B36FF1" w14:textId="77777777" w:rsidR="00235012" w:rsidRPr="004E5609" w:rsidRDefault="00235012" w:rsidP="00D77CB9">
            <w:pPr>
              <w:rPr>
                <w:ins w:id="6" w:author="Houseman, Charles J. (ARC-SCR)[WYLE LABS]" w:date="2020-05-27T12:29:00Z"/>
                <w:rFonts w:ascii="Times New Roman" w:hAnsi="Times New Roman" w:cs="Times New Roman"/>
              </w:rPr>
            </w:pPr>
            <w:ins w:id="7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Document No.:</w:t>
              </w:r>
            </w:ins>
          </w:p>
        </w:tc>
        <w:tc>
          <w:tcPr>
            <w:tcW w:w="2430" w:type="dxa"/>
          </w:tcPr>
          <w:p w14:paraId="28DA388F" w14:textId="0C2CE92E" w:rsidR="00235012" w:rsidRPr="004E5609" w:rsidRDefault="00235012" w:rsidP="00D77CB9">
            <w:pPr>
              <w:rPr>
                <w:ins w:id="8" w:author="Houseman, Charles J. (ARC-SCR)[WYLE LABS]" w:date="2020-05-27T12:29:00Z"/>
                <w:rFonts w:ascii="Times New Roman" w:hAnsi="Times New Roman" w:cs="Times New Roman"/>
              </w:rPr>
            </w:pPr>
            <w:ins w:id="9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GL-SOP-</w:t>
              </w:r>
              <w:r>
                <w:rPr>
                  <w:rFonts w:ascii="Times New Roman" w:hAnsi="Times New Roman" w:cs="Times New Roman"/>
                </w:rPr>
                <w:t>6.1</w:t>
              </w:r>
            </w:ins>
          </w:p>
        </w:tc>
      </w:tr>
      <w:tr w:rsidR="00235012" w14:paraId="22FA1B5A" w14:textId="77777777" w:rsidTr="00D77CB9">
        <w:trPr>
          <w:ins w:id="10" w:author="Houseman, Charles J. (ARC-SCR)[WYLE LABS]" w:date="2020-05-27T12:29:00Z"/>
        </w:trPr>
        <w:tc>
          <w:tcPr>
            <w:tcW w:w="4765" w:type="dxa"/>
            <w:vMerge/>
          </w:tcPr>
          <w:p w14:paraId="014A576A" w14:textId="77777777" w:rsidR="00235012" w:rsidRDefault="00235012" w:rsidP="00D77CB9">
            <w:pPr>
              <w:rPr>
                <w:ins w:id="11" w:author="Houseman, Charles J. (ARC-SCR)[WYLE LABS]" w:date="2020-05-27T12:29:00Z"/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C083F4C" w14:textId="77777777" w:rsidR="00235012" w:rsidRPr="004E5609" w:rsidRDefault="00235012" w:rsidP="00D77CB9">
            <w:pPr>
              <w:rPr>
                <w:ins w:id="12" w:author="Houseman, Charles J. (ARC-SCR)[WYLE LABS]" w:date="2020-05-27T12:29:00Z"/>
                <w:rFonts w:ascii="Times New Roman" w:hAnsi="Times New Roman" w:cs="Times New Roman"/>
              </w:rPr>
            </w:pPr>
            <w:ins w:id="13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Version:</w:t>
              </w:r>
            </w:ins>
          </w:p>
        </w:tc>
        <w:tc>
          <w:tcPr>
            <w:tcW w:w="2430" w:type="dxa"/>
          </w:tcPr>
          <w:p w14:paraId="03710C86" w14:textId="77777777" w:rsidR="00235012" w:rsidRPr="004E5609" w:rsidRDefault="00235012" w:rsidP="00D77CB9">
            <w:pPr>
              <w:rPr>
                <w:ins w:id="14" w:author="Houseman, Charles J. (ARC-SCR)[WYLE LABS]" w:date="2020-05-27T12:29:00Z"/>
                <w:rFonts w:ascii="Times New Roman" w:hAnsi="Times New Roman" w:cs="Times New Roman"/>
              </w:rPr>
            </w:pPr>
            <w:ins w:id="15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1.0</w:t>
              </w:r>
            </w:ins>
          </w:p>
        </w:tc>
      </w:tr>
      <w:tr w:rsidR="00235012" w14:paraId="2146816F" w14:textId="77777777" w:rsidTr="00D77CB9">
        <w:trPr>
          <w:ins w:id="16" w:author="Houseman, Charles J. (ARC-SCR)[WYLE LABS]" w:date="2020-05-27T12:29:00Z"/>
        </w:trPr>
        <w:tc>
          <w:tcPr>
            <w:tcW w:w="4765" w:type="dxa"/>
            <w:vMerge/>
          </w:tcPr>
          <w:p w14:paraId="6FF82365" w14:textId="77777777" w:rsidR="00235012" w:rsidRDefault="00235012" w:rsidP="00D77CB9">
            <w:pPr>
              <w:rPr>
                <w:ins w:id="17" w:author="Houseman, Charles J. (ARC-SCR)[WYLE LABS]" w:date="2020-05-27T12:29:00Z"/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D72DE21" w14:textId="77777777" w:rsidR="00235012" w:rsidRPr="004E5609" w:rsidRDefault="00235012" w:rsidP="00D77CB9">
            <w:pPr>
              <w:rPr>
                <w:ins w:id="18" w:author="Houseman, Charles J. (ARC-SCR)[WYLE LABS]" w:date="2020-05-27T12:29:00Z"/>
                <w:rFonts w:ascii="Times New Roman" w:hAnsi="Times New Roman" w:cs="Times New Roman"/>
              </w:rPr>
            </w:pPr>
            <w:ins w:id="19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Created:</w:t>
              </w:r>
            </w:ins>
          </w:p>
        </w:tc>
        <w:tc>
          <w:tcPr>
            <w:tcW w:w="2430" w:type="dxa"/>
          </w:tcPr>
          <w:p w14:paraId="5AC06098" w14:textId="013ED848" w:rsidR="00235012" w:rsidRDefault="00235012" w:rsidP="00D77CB9">
            <w:pPr>
              <w:rPr>
                <w:ins w:id="20" w:author="Houseman, Charles J. (ARC-SCR)[WYLE LABS]" w:date="2020-05-27T12:29:00Z"/>
                <w:rFonts w:ascii="Times New Roman" w:hAnsi="Times New Roman" w:cs="Times New Roman"/>
                <w:b/>
              </w:rPr>
            </w:pPr>
            <w:ins w:id="21" w:author="Houseman, Charles J. (ARC-SCR)[WYLE LABS]" w:date="2020-05-27T12:29:00Z">
              <w:r w:rsidRPr="00A31AF7">
                <w:rPr>
                  <w:rFonts w:ascii="Times New Roman" w:hAnsi="Times New Roman" w:cs="Times New Roman"/>
                </w:rPr>
                <w:t>0</w:t>
              </w:r>
              <w:r>
                <w:rPr>
                  <w:rFonts w:ascii="Times New Roman" w:hAnsi="Times New Roman" w:cs="Times New Roman"/>
                </w:rPr>
                <w:t>8_21_2018</w:t>
              </w:r>
            </w:ins>
          </w:p>
        </w:tc>
      </w:tr>
      <w:tr w:rsidR="00235012" w14:paraId="5B54E9CA" w14:textId="77777777" w:rsidTr="00D77CB9">
        <w:trPr>
          <w:ins w:id="22" w:author="Houseman, Charles J. (ARC-SCR)[WYLE LABS]" w:date="2020-05-27T12:29:00Z"/>
        </w:trPr>
        <w:tc>
          <w:tcPr>
            <w:tcW w:w="4765" w:type="dxa"/>
            <w:vMerge/>
          </w:tcPr>
          <w:p w14:paraId="28E04D7A" w14:textId="77777777" w:rsidR="00235012" w:rsidRDefault="00235012" w:rsidP="00D77CB9">
            <w:pPr>
              <w:rPr>
                <w:ins w:id="23" w:author="Houseman, Charles J. (ARC-SCR)[WYLE LABS]" w:date="2020-05-27T12:29:00Z"/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009061B" w14:textId="77777777" w:rsidR="00235012" w:rsidRPr="004E5609" w:rsidRDefault="00235012" w:rsidP="00D77CB9">
            <w:pPr>
              <w:rPr>
                <w:ins w:id="24" w:author="Houseman, Charles J. (ARC-SCR)[WYLE LABS]" w:date="2020-05-27T12:29:00Z"/>
                <w:rFonts w:ascii="Times New Roman" w:hAnsi="Times New Roman" w:cs="Times New Roman"/>
              </w:rPr>
            </w:pPr>
            <w:ins w:id="25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 xml:space="preserve">Last revised: </w:t>
              </w:r>
            </w:ins>
          </w:p>
        </w:tc>
        <w:tc>
          <w:tcPr>
            <w:tcW w:w="2430" w:type="dxa"/>
          </w:tcPr>
          <w:p w14:paraId="353C09E8" w14:textId="2655C151" w:rsidR="00235012" w:rsidRDefault="00235012" w:rsidP="00D77CB9">
            <w:pPr>
              <w:rPr>
                <w:ins w:id="26" w:author="Houseman, Charles J. (ARC-SCR)[WYLE LABS]" w:date="2020-05-27T12:29:00Z"/>
                <w:rFonts w:ascii="Times New Roman" w:hAnsi="Times New Roman" w:cs="Times New Roman"/>
                <w:b/>
              </w:rPr>
            </w:pPr>
            <w:ins w:id="27" w:author="Houseman, Charles J. (ARC-SCR)[WYLE LABS]" w:date="2020-05-27T12:29:00Z">
              <w:r w:rsidRPr="00A31AF7">
                <w:rPr>
                  <w:rFonts w:ascii="Times New Roman" w:hAnsi="Times New Roman" w:cs="Times New Roman"/>
                </w:rPr>
                <w:t>0</w:t>
              </w:r>
              <w:r>
                <w:rPr>
                  <w:rFonts w:ascii="Times New Roman" w:hAnsi="Times New Roman" w:cs="Times New Roman"/>
                </w:rPr>
                <w:t>2_24_2020</w:t>
              </w:r>
            </w:ins>
          </w:p>
        </w:tc>
      </w:tr>
      <w:tr w:rsidR="00235012" w14:paraId="014E13DA" w14:textId="77777777" w:rsidTr="00D77CB9">
        <w:trPr>
          <w:ins w:id="28" w:author="Houseman, Charles J. (ARC-SCR)[WYLE LABS]" w:date="2020-05-27T12:29:00Z"/>
        </w:trPr>
        <w:tc>
          <w:tcPr>
            <w:tcW w:w="4765" w:type="dxa"/>
            <w:vMerge/>
          </w:tcPr>
          <w:p w14:paraId="6399C26C" w14:textId="77777777" w:rsidR="00235012" w:rsidRDefault="00235012" w:rsidP="00D77CB9">
            <w:pPr>
              <w:rPr>
                <w:ins w:id="29" w:author="Houseman, Charles J. (ARC-SCR)[WYLE LABS]" w:date="2020-05-27T12:29:00Z"/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CC4937C" w14:textId="77777777" w:rsidR="00235012" w:rsidRPr="004E5609" w:rsidRDefault="00235012" w:rsidP="00D77CB9">
            <w:pPr>
              <w:rPr>
                <w:ins w:id="30" w:author="Houseman, Charles J. (ARC-SCR)[WYLE LABS]" w:date="2020-05-27T12:29:00Z"/>
                <w:rFonts w:ascii="Times New Roman" w:hAnsi="Times New Roman" w:cs="Times New Roman"/>
              </w:rPr>
            </w:pPr>
            <w:ins w:id="31" w:author="Houseman, Charles J. (ARC-SCR)[WYLE LABS]" w:date="2020-05-27T12:29:00Z">
              <w:r w:rsidRPr="004E5609">
                <w:rPr>
                  <w:rFonts w:ascii="Times New Roman" w:hAnsi="Times New Roman" w:cs="Times New Roman"/>
                </w:rPr>
                <w:t>Last revised by:</w:t>
              </w:r>
            </w:ins>
          </w:p>
        </w:tc>
        <w:tc>
          <w:tcPr>
            <w:tcW w:w="2430" w:type="dxa"/>
          </w:tcPr>
          <w:p w14:paraId="3C5AC541" w14:textId="77777777" w:rsidR="00235012" w:rsidRPr="00A31AF7" w:rsidRDefault="00235012" w:rsidP="00D77CB9">
            <w:pPr>
              <w:rPr>
                <w:ins w:id="32" w:author="Houseman, Charles J. (ARC-SCR)[WYLE LABS]" w:date="2020-05-27T12:29:00Z"/>
                <w:rFonts w:ascii="Times New Roman" w:hAnsi="Times New Roman" w:cs="Times New Roman"/>
              </w:rPr>
            </w:pPr>
            <w:ins w:id="33" w:author="Houseman, Charles J. (ARC-SCR)[WYLE LABS]" w:date="2020-05-27T12:29:00Z">
              <w:r>
                <w:rPr>
                  <w:rFonts w:ascii="Times New Roman" w:hAnsi="Times New Roman" w:cs="Times New Roman"/>
                </w:rPr>
                <w:t>Valery Boyko</w:t>
              </w:r>
            </w:ins>
          </w:p>
        </w:tc>
      </w:tr>
    </w:tbl>
    <w:p w14:paraId="2B5C3F61" w14:textId="77777777" w:rsidR="00235012" w:rsidRPr="00A31AF7" w:rsidRDefault="00235012" w:rsidP="00235012">
      <w:pPr>
        <w:rPr>
          <w:ins w:id="34" w:author="Houseman, Charles J. (ARC-SCR)[WYLE LABS]" w:date="2020-05-27T12:29:00Z"/>
          <w:rFonts w:ascii="Times New Roman" w:hAnsi="Times New Roman" w:cs="Times New Roman"/>
        </w:rPr>
      </w:pPr>
    </w:p>
    <w:p w14:paraId="0CF83406" w14:textId="77777777" w:rsidR="00235012" w:rsidRPr="004E5609" w:rsidRDefault="00235012" w:rsidP="00235012">
      <w:pPr>
        <w:rPr>
          <w:ins w:id="35" w:author="Houseman, Charles J. (ARC-SCR)[WYLE LABS]" w:date="2020-05-27T12:29:00Z"/>
          <w:rFonts w:ascii="Times New Roman" w:hAnsi="Times New Roman" w:cs="Times New Roman"/>
          <w:b/>
        </w:rPr>
      </w:pPr>
      <w:ins w:id="36" w:author="Houseman, Charles J. (ARC-SCR)[WYLE LABS]" w:date="2020-05-27T12:29:00Z">
        <w:r w:rsidRPr="004E5609">
          <w:rPr>
            <w:rFonts w:ascii="Times New Roman" w:hAnsi="Times New Roman" w:cs="Times New Roman"/>
            <w:b/>
          </w:rPr>
          <w:t>Purpose/Scope:</w:t>
        </w:r>
      </w:ins>
    </w:p>
    <w:p w14:paraId="47285E8A" w14:textId="41DA293C" w:rsidR="00AB27FA" w:rsidRDefault="00AB27FA">
      <w:pPr>
        <w:rPr>
          <w:ins w:id="37" w:author="Houseman, Charles J. (ARC-SCR)[WYLE LABS]" w:date="2020-05-21T11:37:00Z"/>
        </w:rPr>
      </w:pPr>
    </w:p>
    <w:p w14:paraId="696CB2F8" w14:textId="6A323856" w:rsidR="0050336D" w:rsidRDefault="0050336D">
      <w:pPr>
        <w:rPr>
          <w:ins w:id="38" w:author="Houseman, Charles J. (ARC-SCR)[WYLE LABS]" w:date="2020-05-21T11:39:00Z"/>
        </w:rPr>
      </w:pPr>
      <w:ins w:id="39" w:author="Houseman, Charles J. (ARC-SCR)[WYLE LABS]" w:date="2020-05-21T11:37:00Z">
        <w:r>
          <w:t xml:space="preserve">This SOP describes the steps used by NASA GeneLab </w:t>
        </w:r>
      </w:ins>
      <w:ins w:id="40" w:author="Houseman, Charles J. (ARC-SCR)[WYLE LABS]" w:date="2020-05-21T11:39:00Z">
        <w:r>
          <w:t>for qPCR quantification of Illumina Sequencing libraries</w:t>
        </w:r>
      </w:ins>
      <w:ins w:id="41" w:author="Houseman, Charles J. (ARC-SCR)[WYLE LABS]" w:date="2020-05-21T11:40:00Z">
        <w:r w:rsidR="007415A2">
          <w:t xml:space="preserve"> using a QIAgility.</w:t>
        </w:r>
      </w:ins>
    </w:p>
    <w:p w14:paraId="51EDF636" w14:textId="77777777" w:rsidR="0050336D" w:rsidRDefault="0050336D"/>
    <w:p w14:paraId="43779AE8" w14:textId="77777777" w:rsidR="0069784D" w:rsidRDefault="0069784D">
      <w:pPr>
        <w:rPr>
          <w:b/>
        </w:rPr>
      </w:pPr>
      <w:r>
        <w:rPr>
          <w:b/>
        </w:rPr>
        <w:t>Equipment:</w:t>
      </w:r>
    </w:p>
    <w:p w14:paraId="3586284D" w14:textId="5CECC57C" w:rsidR="0069784D" w:rsidRPr="0069784D" w:rsidRDefault="0069784D" w:rsidP="0069784D">
      <w:pPr>
        <w:pStyle w:val="ListParagraph"/>
        <w:numPr>
          <w:ilvl w:val="0"/>
          <w:numId w:val="1"/>
        </w:numPr>
        <w:rPr>
          <w:bCs/>
        </w:rPr>
      </w:pPr>
      <w:r>
        <w:t>Qiagen 990512 Conducting filter-tips, 50 ul (960)</w:t>
      </w:r>
    </w:p>
    <w:p w14:paraId="2C6E2FFB" w14:textId="04CED942" w:rsidR="005E1F00" w:rsidRDefault="0069784D" w:rsidP="0069784D">
      <w:pPr>
        <w:pStyle w:val="ListParagraph"/>
        <w:numPr>
          <w:ilvl w:val="0"/>
          <w:numId w:val="1"/>
        </w:numPr>
        <w:rPr>
          <w:ins w:id="42" w:author="Houseman, Charles J. (ARC-SCR)[WYLE LABS]" w:date="2020-02-24T11:19:00Z"/>
        </w:rPr>
      </w:pPr>
      <w:r>
        <w:t>96-well semi skirted plate</w:t>
      </w:r>
    </w:p>
    <w:p w14:paraId="026109DB" w14:textId="00763362" w:rsidR="0069784D" w:rsidRPr="005E1F00" w:rsidRDefault="005E1F00" w:rsidP="005E1F00">
      <w:pPr>
        <w:pStyle w:val="ListParagraph"/>
        <w:numPr>
          <w:ilvl w:val="0"/>
          <w:numId w:val="1"/>
        </w:numPr>
        <w:rPr>
          <w:bCs/>
        </w:rPr>
      </w:pPr>
      <w:ins w:id="43" w:author="Houseman, Charles J. (ARC-SCR)[WYLE LABS]" w:date="2020-02-24T11:20:00Z">
        <w:r>
          <w:rPr>
            <w:bCs/>
          </w:rPr>
          <w:t>Tabletop</w:t>
        </w:r>
      </w:ins>
      <w:ins w:id="44" w:author="Houseman, Charles J. (ARC-SCR)[WYLE LABS]" w:date="2020-02-24T11:19:00Z">
        <w:r>
          <w:rPr>
            <w:bCs/>
          </w:rPr>
          <w:t xml:space="preserve"> centrifuge and vortex</w:t>
        </w:r>
      </w:ins>
      <w:ins w:id="45" w:author="Houseman, Charles J. (ARC-SCR)[WYLE LABS]" w:date="2020-02-24T11:37:00Z">
        <w:r w:rsidR="007B0F6A">
          <w:rPr>
            <w:bCs/>
          </w:rPr>
          <w:t xml:space="preserve"> mixer</w:t>
        </w:r>
      </w:ins>
    </w:p>
    <w:p w14:paraId="44A4B9BC" w14:textId="5E7E7CCA" w:rsidR="0069784D" w:rsidRDefault="0069784D">
      <w:pPr>
        <w:rPr>
          <w:b/>
        </w:rPr>
      </w:pPr>
      <w:r>
        <w:rPr>
          <w:b/>
        </w:rPr>
        <w:t xml:space="preserve"> </w:t>
      </w:r>
    </w:p>
    <w:p w14:paraId="24C2DC46" w14:textId="7E762B06" w:rsidR="0069784D" w:rsidRPr="00220676" w:rsidRDefault="00AB27FA">
      <w:pPr>
        <w:rPr>
          <w:b/>
        </w:rPr>
      </w:pPr>
      <w:r w:rsidRPr="00337ACD">
        <w:rPr>
          <w:b/>
        </w:rPr>
        <w:t>Reagents:</w:t>
      </w:r>
    </w:p>
    <w:p w14:paraId="64D5AB74" w14:textId="4C80CB2B" w:rsidR="00AB27FA" w:rsidRPr="00F239BD" w:rsidRDefault="00F239BD" w:rsidP="0069784D">
      <w:pPr>
        <w:pStyle w:val="ListParagraph"/>
        <w:numPr>
          <w:ilvl w:val="0"/>
          <w:numId w:val="2"/>
        </w:numPr>
      </w:pPr>
      <w:r w:rsidRPr="0069784D">
        <w:rPr>
          <w:bCs/>
        </w:rPr>
        <w:t xml:space="preserve">Kapa </w:t>
      </w:r>
      <w:r w:rsidR="00AB27FA" w:rsidRPr="0069784D">
        <w:rPr>
          <w:bCs/>
        </w:rPr>
        <w:t xml:space="preserve">KK4873 </w:t>
      </w:r>
      <w:r w:rsidR="00AB27FA" w:rsidRPr="0069784D">
        <w:rPr>
          <w:i/>
          <w:iCs/>
        </w:rPr>
        <w:t xml:space="preserve">– 07960336001 </w:t>
      </w:r>
      <w:r w:rsidR="00AB27FA" w:rsidRPr="00F239BD">
        <w:t xml:space="preserve">ROX Low qPCR Master Mix </w:t>
      </w:r>
    </w:p>
    <w:p w14:paraId="741F7AF9" w14:textId="77777777" w:rsidR="00AB27FA" w:rsidRPr="0069784D" w:rsidRDefault="00AB27FA" w:rsidP="0069784D">
      <w:pPr>
        <w:pStyle w:val="ListParagraph"/>
        <w:rPr>
          <w:i/>
        </w:rPr>
      </w:pPr>
      <w:r w:rsidRPr="0069784D">
        <w:rPr>
          <w:i/>
        </w:rPr>
        <w:t>or</w:t>
      </w:r>
    </w:p>
    <w:p w14:paraId="76BD89A1" w14:textId="5BCE673A" w:rsidR="00AB27FA" w:rsidRPr="00F239BD" w:rsidRDefault="00F239BD" w:rsidP="0069784D">
      <w:pPr>
        <w:pStyle w:val="ListParagraph"/>
      </w:pPr>
      <w:r w:rsidRPr="0069784D">
        <w:rPr>
          <w:bCs/>
        </w:rPr>
        <w:t xml:space="preserve">Kapa </w:t>
      </w:r>
      <w:r w:rsidR="00AB27FA" w:rsidRPr="0069784D">
        <w:rPr>
          <w:bCs/>
        </w:rPr>
        <w:t xml:space="preserve">KK4824 </w:t>
      </w:r>
      <w:r w:rsidR="00AB27FA" w:rsidRPr="0069784D">
        <w:rPr>
          <w:i/>
          <w:iCs/>
        </w:rPr>
        <w:t xml:space="preserve">– 07960140001 </w:t>
      </w:r>
      <w:r w:rsidR="00AB27FA" w:rsidRPr="00F239BD">
        <w:t xml:space="preserve">Universal qPCR Master Mix </w:t>
      </w:r>
    </w:p>
    <w:p w14:paraId="384A2129" w14:textId="27A9BEF9" w:rsidR="005F4685" w:rsidRDefault="00AB27FA" w:rsidP="00AB27FA">
      <w:pPr>
        <w:pStyle w:val="ListParagraph"/>
        <w:numPr>
          <w:ilvl w:val="0"/>
          <w:numId w:val="2"/>
        </w:numPr>
      </w:pPr>
      <w:r>
        <w:t>These both contain DNA standards (1-6), Primer Mix (1 mL),</w:t>
      </w:r>
      <w:r w:rsidR="00663EBA">
        <w:t xml:space="preserve"> </w:t>
      </w:r>
      <w:r w:rsidRPr="00AB27FA">
        <w:t xml:space="preserve">KAPA SYBR® </w:t>
      </w:r>
      <w:r>
        <w:t>FAST qPCR Master Mix (5 mL). The universal contains ROX High and ROX Low to be added separately, the ROX Low has the ROX Low already added.</w:t>
      </w:r>
    </w:p>
    <w:p w14:paraId="2E8E8036" w14:textId="16882067" w:rsidR="00A06155" w:rsidRDefault="00A06155" w:rsidP="0069784D">
      <w:pPr>
        <w:pStyle w:val="ListParagraph"/>
        <w:numPr>
          <w:ilvl w:val="0"/>
          <w:numId w:val="2"/>
        </w:numPr>
      </w:pPr>
      <w:r>
        <w:t>Library pool(s) diluted to 1:10,000, 1:20,000, 1:100,000, 1:200,000 according to GL-SOP-002.2 in 1.5 ml tapered tubes</w:t>
      </w:r>
    </w:p>
    <w:p w14:paraId="4045814F" w14:textId="77777777" w:rsidR="00742852" w:rsidRDefault="00742852" w:rsidP="00742852"/>
    <w:p w14:paraId="6C246589" w14:textId="77777777" w:rsidR="005F4685" w:rsidRDefault="005F4685" w:rsidP="00AB27FA">
      <w:pPr>
        <w:rPr>
          <w:b/>
        </w:rPr>
        <w:sectPr w:rsidR="005F4685" w:rsidSect="002F5CD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57E7CE7" w14:textId="1F03B430" w:rsidR="00337ACD" w:rsidRPr="008C0D73" w:rsidRDefault="00337ACD" w:rsidP="00AB27FA">
      <w:pPr>
        <w:rPr>
          <w:b/>
        </w:rPr>
      </w:pPr>
      <w:r w:rsidRPr="008C0D73">
        <w:rPr>
          <w:b/>
        </w:rPr>
        <w:t>For 1 library pool</w:t>
      </w:r>
      <w:r w:rsidR="00F239BD" w:rsidRPr="008C0D73">
        <w:rPr>
          <w:b/>
        </w:rPr>
        <w:t>:</w:t>
      </w:r>
    </w:p>
    <w:p w14:paraId="208A9584" w14:textId="77777777" w:rsidR="008C0D73" w:rsidRDefault="008C0D73" w:rsidP="00AB27FA">
      <w:r>
        <w:t>Requires 34, 50 ul tips</w:t>
      </w:r>
    </w:p>
    <w:p w14:paraId="7F96BC7F" w14:textId="77777777" w:rsidR="008C0D73" w:rsidRDefault="008C0D73" w:rsidP="00AB27FA">
      <w:r>
        <w:t>650 ul 2x Mix</w:t>
      </w:r>
    </w:p>
    <w:p w14:paraId="54CA4248" w14:textId="77777777" w:rsidR="008C0D73" w:rsidRDefault="008C0D73" w:rsidP="00AB27FA">
      <w:r>
        <w:t>70 ul water</w:t>
      </w:r>
    </w:p>
    <w:p w14:paraId="6E5D9E98" w14:textId="77777777" w:rsidR="008C0D73" w:rsidRDefault="008C0D73" w:rsidP="00AB27FA">
      <w:r>
        <w:t>41 ul each of 6 standards</w:t>
      </w:r>
    </w:p>
    <w:p w14:paraId="189A1047" w14:textId="77777777" w:rsidR="008C0D73" w:rsidRDefault="008C0D73" w:rsidP="00AB27FA">
      <w:r>
        <w:t>30 ul each of 4 dilutions</w:t>
      </w:r>
    </w:p>
    <w:p w14:paraId="6905CAF1" w14:textId="77777777" w:rsidR="00337ACD" w:rsidRDefault="00337ACD" w:rsidP="00AB27FA"/>
    <w:p w14:paraId="1E47739E" w14:textId="77777777" w:rsidR="00337ACD" w:rsidRPr="008C0D73" w:rsidRDefault="00337ACD" w:rsidP="00AB27FA">
      <w:pPr>
        <w:rPr>
          <w:b/>
        </w:rPr>
      </w:pPr>
      <w:r w:rsidRPr="008C0D73">
        <w:rPr>
          <w:b/>
        </w:rPr>
        <w:t>For 2 library pools</w:t>
      </w:r>
      <w:r w:rsidR="00F239BD" w:rsidRPr="008C0D73">
        <w:rPr>
          <w:b/>
        </w:rPr>
        <w:t>:</w:t>
      </w:r>
    </w:p>
    <w:p w14:paraId="362B35BD" w14:textId="77777777" w:rsidR="008C0D73" w:rsidRDefault="008C0D73" w:rsidP="008C0D73">
      <w:r>
        <w:t>Requires 46, 50 ul tips</w:t>
      </w:r>
    </w:p>
    <w:p w14:paraId="32B9561F" w14:textId="77777777" w:rsidR="008C0D73" w:rsidRDefault="008C0D73" w:rsidP="008C0D73">
      <w:r>
        <w:t>866 ul 2x Mix</w:t>
      </w:r>
    </w:p>
    <w:p w14:paraId="0B29C186" w14:textId="77777777" w:rsidR="008C0D73" w:rsidRDefault="008C0D73" w:rsidP="008C0D73">
      <w:r>
        <w:t>70 ul water</w:t>
      </w:r>
    </w:p>
    <w:p w14:paraId="5BF1F87C" w14:textId="77777777" w:rsidR="008C0D73" w:rsidRDefault="008C0D73" w:rsidP="008C0D73">
      <w:r>
        <w:t>41 ul each of 6 standards</w:t>
      </w:r>
    </w:p>
    <w:p w14:paraId="6CD69FD6" w14:textId="77777777" w:rsidR="008C0D73" w:rsidRDefault="008C0D73" w:rsidP="008C0D73">
      <w:r>
        <w:t>30 ul each of 4 dilutions of each library</w:t>
      </w:r>
    </w:p>
    <w:p w14:paraId="2FCEC9C5" w14:textId="77777777" w:rsidR="00337ACD" w:rsidRDefault="00337ACD" w:rsidP="00AB27FA"/>
    <w:p w14:paraId="2B1F696E" w14:textId="77777777" w:rsidR="00337ACD" w:rsidRPr="003E41D0" w:rsidRDefault="00337ACD" w:rsidP="00337ACD">
      <w:pPr>
        <w:rPr>
          <w:b/>
        </w:rPr>
      </w:pPr>
      <w:r w:rsidRPr="003E41D0">
        <w:rPr>
          <w:b/>
        </w:rPr>
        <w:t>For 3 library pools</w:t>
      </w:r>
      <w:r w:rsidR="00F239BD" w:rsidRPr="003E41D0">
        <w:rPr>
          <w:b/>
        </w:rPr>
        <w:t>:</w:t>
      </w:r>
    </w:p>
    <w:p w14:paraId="27662439" w14:textId="62D1C92F" w:rsidR="003E41D0" w:rsidRDefault="003E41D0" w:rsidP="003E41D0">
      <w:r>
        <w:t>Requires 58, 50 ul tips</w:t>
      </w:r>
    </w:p>
    <w:p w14:paraId="1488581B" w14:textId="1E6B3421" w:rsidR="003E41D0" w:rsidRDefault="003E41D0" w:rsidP="003E41D0">
      <w:r>
        <w:t>1085 ul 2x Mix</w:t>
      </w:r>
    </w:p>
    <w:p w14:paraId="4DA8BC87" w14:textId="77777777" w:rsidR="003E41D0" w:rsidRDefault="003E41D0" w:rsidP="003E41D0">
      <w:r>
        <w:t>70 ul water</w:t>
      </w:r>
    </w:p>
    <w:p w14:paraId="5D557423" w14:textId="77777777" w:rsidR="003E41D0" w:rsidRDefault="003E41D0" w:rsidP="003E41D0">
      <w:r>
        <w:t>41 ul each of 6 standards</w:t>
      </w:r>
    </w:p>
    <w:p w14:paraId="32554E8A" w14:textId="77777777" w:rsidR="003E41D0" w:rsidRDefault="003E41D0" w:rsidP="003E41D0">
      <w:r>
        <w:t>30 ul each of 4 dilutions of each library</w:t>
      </w:r>
    </w:p>
    <w:p w14:paraId="6F1C5E4A" w14:textId="77777777" w:rsidR="00337ACD" w:rsidRDefault="00337ACD" w:rsidP="00337ACD"/>
    <w:p w14:paraId="2E5A1D5B" w14:textId="77777777" w:rsidR="00337ACD" w:rsidRPr="003E41D0" w:rsidRDefault="00337ACD" w:rsidP="00337ACD">
      <w:pPr>
        <w:rPr>
          <w:b/>
        </w:rPr>
      </w:pPr>
      <w:r w:rsidRPr="003E41D0">
        <w:rPr>
          <w:b/>
        </w:rPr>
        <w:t>For 4 library pools</w:t>
      </w:r>
      <w:r w:rsidR="00F239BD" w:rsidRPr="003E41D0">
        <w:rPr>
          <w:b/>
        </w:rPr>
        <w:t>:</w:t>
      </w:r>
    </w:p>
    <w:p w14:paraId="03F67A06" w14:textId="199C9A3B" w:rsidR="003E41D0" w:rsidRDefault="003E41D0" w:rsidP="003E41D0">
      <w:r>
        <w:t>Requires 70, 50 ul tips</w:t>
      </w:r>
    </w:p>
    <w:p w14:paraId="21B3E1C4" w14:textId="6130FD1C" w:rsidR="003E41D0" w:rsidRDefault="003E41D0" w:rsidP="003E41D0">
      <w:r>
        <w:t>1303 ul 2x Mix</w:t>
      </w:r>
    </w:p>
    <w:p w14:paraId="0CE8EEC7" w14:textId="77777777" w:rsidR="003E41D0" w:rsidRDefault="003E41D0" w:rsidP="003E41D0">
      <w:r>
        <w:t>70 ul water</w:t>
      </w:r>
    </w:p>
    <w:p w14:paraId="5F1D0236" w14:textId="77777777" w:rsidR="003E41D0" w:rsidRDefault="003E41D0" w:rsidP="003E41D0">
      <w:r>
        <w:t>41 ul each of 6 standards</w:t>
      </w:r>
    </w:p>
    <w:p w14:paraId="0DCE90D6" w14:textId="3925021A" w:rsidR="005F4685" w:rsidRDefault="003E41D0" w:rsidP="00337ACD">
      <w:pPr>
        <w:sectPr w:rsidR="005F4685" w:rsidSect="005F4685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t>30 ul eac</w:t>
      </w:r>
      <w:r w:rsidR="005F4685">
        <w:t>h of 4 dilutions of each library</w:t>
      </w:r>
    </w:p>
    <w:p w14:paraId="6DB70462" w14:textId="77777777" w:rsidR="00337ACD" w:rsidRDefault="00337ACD" w:rsidP="00AB27FA"/>
    <w:p w14:paraId="2130241B" w14:textId="54FFA156" w:rsidR="00337ACD" w:rsidRPr="0069784D" w:rsidRDefault="00331109" w:rsidP="00AB27FA">
      <w:pPr>
        <w:rPr>
          <w:b/>
          <w:u w:val="single"/>
        </w:rPr>
      </w:pPr>
      <w:r w:rsidRPr="0069784D">
        <w:rPr>
          <w:b/>
          <w:u w:val="single"/>
        </w:rPr>
        <w:t>Procedure:</w:t>
      </w:r>
    </w:p>
    <w:p w14:paraId="6DDD4BE9" w14:textId="0B5171FE" w:rsidR="00331109" w:rsidRDefault="00331109" w:rsidP="0069784D">
      <w:pPr>
        <w:pStyle w:val="ListParagraph"/>
        <w:numPr>
          <w:ilvl w:val="0"/>
          <w:numId w:val="4"/>
        </w:numPr>
      </w:pPr>
      <w:r>
        <w:t>Thaw all components at room temperature for 15 min.</w:t>
      </w:r>
    </w:p>
    <w:p w14:paraId="5DB62A85" w14:textId="5256FC0E" w:rsidR="00331109" w:rsidRDefault="00331109" w:rsidP="0069784D">
      <w:pPr>
        <w:pStyle w:val="ListParagraph"/>
        <w:numPr>
          <w:ilvl w:val="0"/>
          <w:numId w:val="4"/>
        </w:numPr>
      </w:pPr>
      <w:r>
        <w:t>Vortex</w:t>
      </w:r>
      <w:r w:rsidR="0069784D">
        <w:t xml:space="preserve"> all components until</w:t>
      </w:r>
      <w:r>
        <w:t xml:space="preserve"> well mix</w:t>
      </w:r>
      <w:r w:rsidR="0069784D">
        <w:t>ed.</w:t>
      </w:r>
    </w:p>
    <w:p w14:paraId="753EFF07" w14:textId="35FC7FCF" w:rsidR="001A7442" w:rsidRDefault="0069784D" w:rsidP="0000486B">
      <w:pPr>
        <w:pStyle w:val="ListParagraph"/>
        <w:numPr>
          <w:ilvl w:val="0"/>
          <w:numId w:val="4"/>
        </w:numPr>
      </w:pPr>
      <w:r>
        <w:t xml:space="preserve">Centrifuge </w:t>
      </w:r>
      <w:r w:rsidR="001A7442">
        <w:t>until all droplets are collected.</w:t>
      </w:r>
    </w:p>
    <w:p w14:paraId="52152FD4" w14:textId="126F4732" w:rsidR="00331109" w:rsidRDefault="00331109" w:rsidP="0069784D">
      <w:pPr>
        <w:pStyle w:val="ListParagraph"/>
        <w:numPr>
          <w:ilvl w:val="0"/>
          <w:numId w:val="4"/>
        </w:numPr>
      </w:pPr>
      <w:r>
        <w:t xml:space="preserve">Set-up </w:t>
      </w:r>
      <w:proofErr w:type="spellStart"/>
      <w:r>
        <w:t>QIAgility</w:t>
      </w:r>
      <w:proofErr w:type="spellEnd"/>
      <w:r>
        <w:t xml:space="preserve"> deck:</w:t>
      </w:r>
    </w:p>
    <w:p w14:paraId="1552314E" w14:textId="00B8C00F" w:rsidR="00331109" w:rsidRDefault="00390BFC" w:rsidP="00AB27FA">
      <w:r>
        <w:rPr>
          <w:noProof/>
        </w:rPr>
        <w:lastRenderedPageBreak/>
        <w:drawing>
          <wp:inline distT="0" distB="0" distL="0" distR="0" wp14:anchorId="4AACA763" wp14:editId="5C9E53AF">
            <wp:extent cx="3543300" cy="26574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7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1A1" w14:textId="77777777" w:rsidR="00331109" w:rsidRDefault="00331109" w:rsidP="00AB27FA">
      <w:r>
        <w:t>M1: Master Mix Block:</w:t>
      </w:r>
    </w:p>
    <w:p w14:paraId="11D8A7AB" w14:textId="0DA9712B" w:rsidR="00331109" w:rsidRDefault="00331109" w:rsidP="00331109">
      <w:pPr>
        <w:ind w:firstLine="720"/>
      </w:pPr>
      <w:r>
        <w:t xml:space="preserve">648 </w:t>
      </w:r>
      <w:r w:rsidR="00390BFC">
        <w:t xml:space="preserve">(or appropriate volume) </w:t>
      </w:r>
      <w:r>
        <w:t>2x reaction mix in tapered tube in position B</w:t>
      </w:r>
    </w:p>
    <w:p w14:paraId="368A4E20" w14:textId="0FD9DD33" w:rsidR="00331109" w:rsidRDefault="00331109" w:rsidP="00331109">
      <w:pPr>
        <w:ind w:firstLine="720"/>
      </w:pPr>
      <w:r>
        <w:t>70 ul water in tapered tube in position C</w:t>
      </w:r>
    </w:p>
    <w:p w14:paraId="3407988A" w14:textId="77777777" w:rsidR="00331109" w:rsidRDefault="00331109" w:rsidP="00331109"/>
    <w:p w14:paraId="2273A3A7" w14:textId="1B3FC1B6" w:rsidR="00331109" w:rsidRDefault="00331109" w:rsidP="00331109">
      <w:r>
        <w:t>A1: 50 ul conductive tips</w:t>
      </w:r>
    </w:p>
    <w:p w14:paraId="4959F604" w14:textId="0CCA9466" w:rsidR="00331109" w:rsidRDefault="00331109" w:rsidP="00331109">
      <w:r>
        <w:t>A2</w:t>
      </w:r>
      <w:r w:rsidR="001A7442">
        <w:t>:</w:t>
      </w:r>
      <w:r>
        <w:t xml:space="preserve"> (optional): 200 ul conductive tips</w:t>
      </w:r>
    </w:p>
    <w:p w14:paraId="10BEBFF8" w14:textId="52ABD369" w:rsidR="00331109" w:rsidRDefault="00331109" w:rsidP="00331109">
      <w:r>
        <w:t>B1</w:t>
      </w:r>
      <w:r w:rsidR="001A7442">
        <w:t>:</w:t>
      </w:r>
      <w:r>
        <w:t xml:space="preserve"> (optional): 50 ul conductive tips</w:t>
      </w:r>
    </w:p>
    <w:p w14:paraId="407B05C4" w14:textId="24DA527D" w:rsidR="00331109" w:rsidRDefault="00331109" w:rsidP="00331109">
      <w:r>
        <w:t>B2</w:t>
      </w:r>
      <w:r w:rsidR="001A7442">
        <w:t>:</w:t>
      </w:r>
      <w:r>
        <w:t xml:space="preserve"> (optional): </w:t>
      </w:r>
      <w:r w:rsidR="00022E3E">
        <w:t>50 ul conductive tips</w:t>
      </w:r>
    </w:p>
    <w:p w14:paraId="33C947C4" w14:textId="77777777" w:rsidR="00022E3E" w:rsidRDefault="00022E3E" w:rsidP="00331109"/>
    <w:p w14:paraId="75413A5A" w14:textId="5EE8CE9D" w:rsidR="00022E3E" w:rsidRDefault="00022E3E" w:rsidP="00331109">
      <w:r>
        <w:t>R1: Reagent block with 41 ul of each standard in position A - F</w:t>
      </w:r>
    </w:p>
    <w:p w14:paraId="626885FB" w14:textId="77777777" w:rsidR="00022E3E" w:rsidRDefault="00022E3E" w:rsidP="00331109"/>
    <w:p w14:paraId="244B5479" w14:textId="15537E6D" w:rsidR="00022E3E" w:rsidRDefault="00022E3E" w:rsidP="00331109">
      <w:r>
        <w:t>C1: Flip cap block with 30 ul of each library dilution at A1 - A4 (continuing in groups of 4 with more libraries)</w:t>
      </w:r>
    </w:p>
    <w:p w14:paraId="3F25E122" w14:textId="77777777" w:rsidR="00022E3E" w:rsidRDefault="00022E3E" w:rsidP="00331109"/>
    <w:p w14:paraId="2B3A9E69" w14:textId="02DBD972" w:rsidR="00022E3E" w:rsidRDefault="00022E3E" w:rsidP="00331109">
      <w:r>
        <w:t>C2: 96 sample qPCR plate</w:t>
      </w:r>
    </w:p>
    <w:p w14:paraId="07030071" w14:textId="77777777" w:rsidR="00390BFC" w:rsidRDefault="00390BFC" w:rsidP="00331109"/>
    <w:p w14:paraId="55CDC224" w14:textId="545736B7" w:rsidR="00022E3E" w:rsidRPr="00390BFC" w:rsidRDefault="00022E3E" w:rsidP="00331109">
      <w:pPr>
        <w:rPr>
          <w:b/>
        </w:rPr>
      </w:pPr>
      <w:r w:rsidRPr="00390BFC">
        <w:rPr>
          <w:b/>
        </w:rPr>
        <w:t>S</w:t>
      </w:r>
      <w:r w:rsidR="00390BFC" w:rsidRPr="00390BFC">
        <w:rPr>
          <w:b/>
        </w:rPr>
        <w:t xml:space="preserve">et-up </w:t>
      </w:r>
      <w:proofErr w:type="spellStart"/>
      <w:r w:rsidR="00390BFC" w:rsidRPr="00390BFC">
        <w:rPr>
          <w:b/>
        </w:rPr>
        <w:t>QIAgility</w:t>
      </w:r>
      <w:proofErr w:type="spellEnd"/>
    </w:p>
    <w:p w14:paraId="519DB10D" w14:textId="79FD11EA" w:rsidR="00022E3E" w:rsidRDefault="00022E3E" w:rsidP="001A7442">
      <w:pPr>
        <w:pStyle w:val="ListParagraph"/>
        <w:numPr>
          <w:ilvl w:val="0"/>
          <w:numId w:val="4"/>
        </w:numPr>
      </w:pPr>
      <w:r>
        <w:t>Start</w:t>
      </w:r>
      <w:r w:rsidR="001A7442">
        <w:t xml:space="preserve"> the</w:t>
      </w:r>
      <w:r>
        <w:t xml:space="preserve"> </w:t>
      </w:r>
      <w:proofErr w:type="spellStart"/>
      <w:r>
        <w:t>QIAgility</w:t>
      </w:r>
      <w:proofErr w:type="spellEnd"/>
      <w:r>
        <w:t xml:space="preserve"> set-up manager</w:t>
      </w:r>
      <w:r w:rsidR="001A7442">
        <w:t>.</w:t>
      </w:r>
    </w:p>
    <w:p w14:paraId="2FA3CDDE" w14:textId="559528D6" w:rsidR="00022E3E" w:rsidRDefault="00022E3E" w:rsidP="001A7442">
      <w:pPr>
        <w:pStyle w:val="ListParagraph"/>
        <w:numPr>
          <w:ilvl w:val="0"/>
          <w:numId w:val="4"/>
        </w:numPr>
      </w:pPr>
      <w:r>
        <w:t>Click on</w:t>
      </w:r>
      <w:r w:rsidR="001A7442">
        <w:t xml:space="preserve"> the</w:t>
      </w:r>
      <w:r>
        <w:t xml:space="preserve"> appropriate template (e.g</w:t>
      </w:r>
      <w:r w:rsidR="001A7442">
        <w:t>.</w:t>
      </w:r>
      <w:r>
        <w:t xml:space="preserve"> 1 Lib Quant)</w:t>
      </w:r>
      <w:r w:rsidR="001A7442">
        <w:t>.</w:t>
      </w:r>
    </w:p>
    <w:p w14:paraId="6E1F4980" w14:textId="440EFA19" w:rsidR="00022E3E" w:rsidRDefault="00022E3E" w:rsidP="001A7442">
      <w:pPr>
        <w:pStyle w:val="ListParagraph"/>
        <w:numPr>
          <w:ilvl w:val="0"/>
          <w:numId w:val="4"/>
        </w:numPr>
      </w:pPr>
      <w:r>
        <w:t>Click Assignment and select 3 for</w:t>
      </w:r>
      <w:r w:rsidR="001A7442">
        <w:t xml:space="preserve"> the</w:t>
      </w:r>
      <w:r>
        <w:t xml:space="preserve"> number o</w:t>
      </w:r>
      <w:r w:rsidR="001A7442">
        <w:t>f</w:t>
      </w:r>
      <w:r>
        <w:t xml:space="preserve"> replicates and</w:t>
      </w:r>
      <w:r w:rsidR="001A7442">
        <w:t xml:space="preserve"> then</w:t>
      </w:r>
      <w:r>
        <w:t xml:space="preserve"> click assign</w:t>
      </w:r>
      <w:r w:rsidR="001A7442">
        <w:t>.</w:t>
      </w:r>
    </w:p>
    <w:p w14:paraId="4153B294" w14:textId="1266D116" w:rsidR="00022E3E" w:rsidRDefault="00022E3E" w:rsidP="001A7442">
      <w:pPr>
        <w:pStyle w:val="ListParagraph"/>
        <w:numPr>
          <w:ilvl w:val="0"/>
          <w:numId w:val="4"/>
        </w:numPr>
      </w:pPr>
      <w:r>
        <w:t>Click Worktable</w:t>
      </w:r>
      <w:r w:rsidR="001A7442">
        <w:t>.</w:t>
      </w:r>
    </w:p>
    <w:p w14:paraId="0D6454D8" w14:textId="0D6FEE45" w:rsidR="00022E3E" w:rsidRDefault="00022E3E" w:rsidP="001A7442">
      <w:pPr>
        <w:pStyle w:val="ListParagraph"/>
        <w:numPr>
          <w:ilvl w:val="0"/>
          <w:numId w:val="4"/>
        </w:numPr>
      </w:pPr>
      <w:r>
        <w:t>Click each gold worktable box and confirm loading</w:t>
      </w:r>
      <w:r w:rsidR="001A7442">
        <w:t>.</w:t>
      </w:r>
    </w:p>
    <w:p w14:paraId="700AD21D" w14:textId="358FE9E0" w:rsidR="00022E3E" w:rsidRDefault="00022E3E" w:rsidP="001A7442">
      <w:pPr>
        <w:pStyle w:val="ListParagraph"/>
        <w:numPr>
          <w:ilvl w:val="0"/>
          <w:numId w:val="4"/>
        </w:numPr>
      </w:pPr>
      <w:r>
        <w:t>Click</w:t>
      </w:r>
      <w:r w:rsidR="001A7442">
        <w:t xml:space="preserve"> the</w:t>
      </w:r>
      <w:r>
        <w:t xml:space="preserve"> green Star</w:t>
      </w:r>
      <w:r w:rsidR="00390BFC">
        <w:t>t</w:t>
      </w:r>
      <w:r>
        <w:t xml:space="preserve"> run button to </w:t>
      </w:r>
      <w:r w:rsidR="001A7442">
        <w:t>begin the</w:t>
      </w:r>
      <w:r>
        <w:t xml:space="preserve"> run</w:t>
      </w:r>
      <w:r w:rsidR="001A7442">
        <w:t>.</w:t>
      </w:r>
    </w:p>
    <w:p w14:paraId="6DF439D2" w14:textId="4989DD39" w:rsidR="004067C3" w:rsidRDefault="004067C3" w:rsidP="001A7442">
      <w:pPr>
        <w:pStyle w:val="ListParagraph"/>
        <w:numPr>
          <w:ilvl w:val="0"/>
          <w:numId w:val="4"/>
        </w:numPr>
      </w:pPr>
      <w:r>
        <w:t>Following</w:t>
      </w:r>
      <w:r w:rsidR="001A7442">
        <w:t xml:space="preserve"> the</w:t>
      </w:r>
      <w:r>
        <w:t xml:space="preserve"> run</w:t>
      </w:r>
      <w:r w:rsidR="00390BFC">
        <w:t>,</w:t>
      </w:r>
      <w:r>
        <w:t xml:space="preserve"> generate</w:t>
      </w:r>
      <w:r w:rsidR="001A7442">
        <w:t xml:space="preserve"> a</w:t>
      </w:r>
      <w:r>
        <w:t xml:space="preserve"> report and save in</w:t>
      </w:r>
      <w:r w:rsidR="001A7442">
        <w:t xml:space="preserve"> the</w:t>
      </w:r>
      <w:r>
        <w:t xml:space="preserve"> Reports folder</w:t>
      </w:r>
      <w:r w:rsidR="001A7442">
        <w:t>.</w:t>
      </w:r>
    </w:p>
    <w:p w14:paraId="26488C0F" w14:textId="77777777" w:rsidR="00390BFC" w:rsidRDefault="00390BFC" w:rsidP="00331109"/>
    <w:p w14:paraId="4831E6C1" w14:textId="42D9BF82" w:rsidR="00390BFC" w:rsidRDefault="00390BFC" w:rsidP="00331109">
      <w:pPr>
        <w:rPr>
          <w:b/>
        </w:rPr>
      </w:pPr>
      <w:r w:rsidRPr="00390BFC">
        <w:rPr>
          <w:b/>
        </w:rPr>
        <w:t>Clean-up</w:t>
      </w:r>
      <w:r>
        <w:rPr>
          <w:b/>
        </w:rPr>
        <w:t xml:space="preserve"> </w:t>
      </w:r>
      <w:proofErr w:type="spellStart"/>
      <w:r>
        <w:rPr>
          <w:b/>
        </w:rPr>
        <w:t>QIAgility</w:t>
      </w:r>
      <w:proofErr w:type="spellEnd"/>
    </w:p>
    <w:p w14:paraId="632B2086" w14:textId="619E34A1" w:rsidR="00390BFC" w:rsidRDefault="00390BFC" w:rsidP="001A7442">
      <w:pPr>
        <w:pStyle w:val="ListParagraph"/>
        <w:numPr>
          <w:ilvl w:val="0"/>
          <w:numId w:val="4"/>
        </w:numPr>
      </w:pPr>
      <w:r>
        <w:t xml:space="preserve">Remove samples, standards and reagents from </w:t>
      </w:r>
      <w:proofErr w:type="spellStart"/>
      <w:r>
        <w:t>QIAgility</w:t>
      </w:r>
      <w:proofErr w:type="spellEnd"/>
      <w:r>
        <w:t xml:space="preserve"> deck and store or dispose</w:t>
      </w:r>
      <w:r w:rsidR="001A7442">
        <w:t xml:space="preserve"> of them</w:t>
      </w:r>
      <w:r>
        <w:t xml:space="preserve"> properly</w:t>
      </w:r>
      <w:r w:rsidR="001A7442">
        <w:t>.</w:t>
      </w:r>
    </w:p>
    <w:p w14:paraId="460CA376" w14:textId="0608493E" w:rsidR="00390BFC" w:rsidRPr="00390BFC" w:rsidRDefault="00390BFC" w:rsidP="001A7442">
      <w:pPr>
        <w:pStyle w:val="ListParagraph"/>
        <w:numPr>
          <w:ilvl w:val="0"/>
          <w:numId w:val="4"/>
        </w:numPr>
      </w:pPr>
      <w:r>
        <w:t>Close</w:t>
      </w:r>
      <w:r w:rsidR="001A7442">
        <w:t xml:space="preserve"> the</w:t>
      </w:r>
      <w:r>
        <w:t xml:space="preserve"> lid</w:t>
      </w:r>
      <w:r w:rsidR="001A7442">
        <w:t>.</w:t>
      </w:r>
    </w:p>
    <w:p w14:paraId="32AE6434" w14:textId="071F5A42" w:rsidR="00390BFC" w:rsidRDefault="00390BFC" w:rsidP="001A7442">
      <w:pPr>
        <w:pStyle w:val="ListParagraph"/>
        <w:numPr>
          <w:ilvl w:val="0"/>
          <w:numId w:val="4"/>
        </w:numPr>
      </w:pPr>
      <w:r>
        <w:t xml:space="preserve">Turn off </w:t>
      </w:r>
      <w:proofErr w:type="spellStart"/>
      <w:r>
        <w:t>QIAgility</w:t>
      </w:r>
      <w:proofErr w:type="spellEnd"/>
      <w:r>
        <w:t xml:space="preserve"> by clicking File &gt; Exit and following prompts</w:t>
      </w:r>
      <w:r w:rsidR="001A7442">
        <w:t>.</w:t>
      </w:r>
    </w:p>
    <w:p w14:paraId="70A95DCB" w14:textId="42B8E6AE" w:rsidR="00390BFC" w:rsidRDefault="00390BFC" w:rsidP="001A7442">
      <w:pPr>
        <w:pStyle w:val="ListParagraph"/>
        <w:numPr>
          <w:ilvl w:val="0"/>
          <w:numId w:val="4"/>
        </w:numPr>
      </w:pPr>
      <w:r>
        <w:t xml:space="preserve">Turn off </w:t>
      </w:r>
      <w:r w:rsidR="001A7442">
        <w:t xml:space="preserve">the </w:t>
      </w:r>
      <w:r>
        <w:t>computer</w:t>
      </w:r>
      <w:r w:rsidR="001A7442">
        <w:t>.</w:t>
      </w:r>
    </w:p>
    <w:p w14:paraId="355D5386" w14:textId="77777777" w:rsidR="00390BFC" w:rsidRDefault="00390BFC" w:rsidP="00331109"/>
    <w:p w14:paraId="585A1239" w14:textId="44FA86FE" w:rsidR="00390BFC" w:rsidRDefault="00390BFC" w:rsidP="00331109">
      <w:pPr>
        <w:rPr>
          <w:b/>
        </w:rPr>
      </w:pPr>
      <w:r>
        <w:rPr>
          <w:b/>
        </w:rPr>
        <w:t>R</w:t>
      </w:r>
      <w:r w:rsidRPr="00390BFC">
        <w:rPr>
          <w:b/>
        </w:rPr>
        <w:t>un qPCR</w:t>
      </w:r>
    </w:p>
    <w:p w14:paraId="6993701C" w14:textId="1F804510" w:rsidR="00390BFC" w:rsidRPr="00B06483" w:rsidRDefault="00390BFC" w:rsidP="001A7442">
      <w:pPr>
        <w:pStyle w:val="ListParagraph"/>
        <w:numPr>
          <w:ilvl w:val="0"/>
          <w:numId w:val="4"/>
        </w:numPr>
        <w:rPr>
          <w:color w:val="FF0000"/>
        </w:rPr>
      </w:pPr>
      <w:r w:rsidRPr="00B06483">
        <w:rPr>
          <w:color w:val="FF0000"/>
        </w:rPr>
        <w:lastRenderedPageBreak/>
        <w:t>Seal</w:t>
      </w:r>
      <w:r w:rsidR="001A7442" w:rsidRPr="00B06483">
        <w:rPr>
          <w:color w:val="FF0000"/>
        </w:rPr>
        <w:t xml:space="preserve"> the</w:t>
      </w:r>
      <w:r w:rsidRPr="00B06483">
        <w:rPr>
          <w:color w:val="FF0000"/>
        </w:rPr>
        <w:t xml:space="preserve"> plate (details TBD)</w:t>
      </w:r>
      <w:r w:rsidR="001A7442" w:rsidRPr="00B06483">
        <w:rPr>
          <w:color w:val="FF0000"/>
        </w:rPr>
        <w:t>.</w:t>
      </w:r>
    </w:p>
    <w:p w14:paraId="5840C646" w14:textId="01F846B3" w:rsidR="00390BFC" w:rsidRPr="00B06483" w:rsidRDefault="00390BFC" w:rsidP="001A7442">
      <w:pPr>
        <w:pStyle w:val="ListParagraph"/>
        <w:numPr>
          <w:ilvl w:val="0"/>
          <w:numId w:val="4"/>
        </w:numPr>
        <w:rPr>
          <w:color w:val="FF0000"/>
        </w:rPr>
      </w:pPr>
      <w:r w:rsidRPr="00B06483">
        <w:rPr>
          <w:color w:val="FF0000"/>
        </w:rPr>
        <w:t>Run</w:t>
      </w:r>
      <w:r w:rsidR="00B06483" w:rsidRPr="00B06483">
        <w:rPr>
          <w:color w:val="FF0000"/>
        </w:rPr>
        <w:t xml:space="preserve"> the</w:t>
      </w:r>
      <w:r w:rsidRPr="00B06483">
        <w:rPr>
          <w:color w:val="FF0000"/>
        </w:rPr>
        <w:t xml:space="preserve"> qPCR (details TBD)</w:t>
      </w:r>
      <w:r w:rsidR="00B06483" w:rsidRPr="00B06483">
        <w:rPr>
          <w:color w:val="FF0000"/>
        </w:rPr>
        <w:t>.</w:t>
      </w:r>
    </w:p>
    <w:p w14:paraId="2A7C3974" w14:textId="511734A8" w:rsidR="00390BFC" w:rsidRPr="00B06483" w:rsidRDefault="00390BFC" w:rsidP="001A7442">
      <w:pPr>
        <w:pStyle w:val="ListParagraph"/>
        <w:numPr>
          <w:ilvl w:val="0"/>
          <w:numId w:val="4"/>
        </w:numPr>
        <w:rPr>
          <w:color w:val="FF0000"/>
        </w:rPr>
      </w:pPr>
      <w:r w:rsidRPr="00B06483">
        <w:rPr>
          <w:color w:val="FF0000"/>
        </w:rPr>
        <w:t>Analyze</w:t>
      </w:r>
      <w:r w:rsidR="00B06483" w:rsidRPr="00B06483">
        <w:rPr>
          <w:color w:val="FF0000"/>
        </w:rPr>
        <w:t xml:space="preserve"> the</w:t>
      </w:r>
      <w:r w:rsidRPr="00B06483">
        <w:rPr>
          <w:color w:val="FF0000"/>
        </w:rPr>
        <w:t xml:space="preserve"> data (details TBD)</w:t>
      </w:r>
      <w:r w:rsidR="00B06483" w:rsidRPr="00B06483">
        <w:rPr>
          <w:color w:val="FF0000"/>
        </w:rPr>
        <w:t>.</w:t>
      </w:r>
    </w:p>
    <w:p w14:paraId="2C8015EE" w14:textId="77777777" w:rsidR="00390BFC" w:rsidRDefault="00390BFC" w:rsidP="00331109"/>
    <w:p w14:paraId="6599198E" w14:textId="77777777" w:rsidR="00AB27FA" w:rsidRPr="00AB27FA" w:rsidRDefault="00AB27FA" w:rsidP="00AB27FA"/>
    <w:tbl>
      <w:tblPr>
        <w:tblW w:w="6260" w:type="dxa"/>
        <w:tblInd w:w="108" w:type="dxa"/>
        <w:tblLook w:val="04A0" w:firstRow="1" w:lastRow="0" w:firstColumn="1" w:lastColumn="0" w:noHBand="0" w:noVBand="1"/>
      </w:tblPr>
      <w:tblGrid>
        <w:gridCol w:w="3340"/>
        <w:gridCol w:w="874"/>
        <w:gridCol w:w="1340"/>
        <w:gridCol w:w="1100"/>
      </w:tblGrid>
      <w:tr w:rsidR="00F72A3C" w:rsidRPr="00F72A3C" w14:paraId="7B8BB8A7" w14:textId="77777777" w:rsidTr="00F72A3C">
        <w:trPr>
          <w:trHeight w:val="300"/>
        </w:trPr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719429" w14:textId="3923B4C4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Dilutions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4DC55B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1372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0C2152A7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05F" w14:textId="77777777" w:rsidR="00F72A3C" w:rsidRPr="00F72A3C" w:rsidRDefault="00F72A3C" w:rsidP="00F72A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602D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Serial dilution on both pools:</w:t>
            </w:r>
          </w:p>
        </w:tc>
      </w:tr>
      <w:tr w:rsidR="00F72A3C" w:rsidRPr="00F72A3C" w14:paraId="5D1A8950" w14:textId="77777777" w:rsidTr="00F72A3C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6C7BE6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Dilution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DA1F56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Sample vol.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F11EF4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Buffer vol.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4205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1075F673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B78C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(1:10)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6EDF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21E7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59EF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68C737D7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E57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(1:100)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EACC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0FA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F42E" w14:textId="77FA04F3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3CBB41" wp14:editId="43B0563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152400</wp:posOffset>
                      </wp:positionV>
                      <wp:extent cx="85725" cy="257175"/>
                      <wp:effectExtent l="0" t="0" r="28575" b="28575"/>
                      <wp:wrapNone/>
                      <wp:docPr id="5" name="Curved 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55" cy="24694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5A80E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5" o:spid="_x0000_s1026" type="#_x0000_t103" style="position:absolute;margin-left:27.75pt;margin-top:12pt;width:6.7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" adj="18514,20828,5400" fillcolor="#4f81bd [3204]" strokecolor="#243f60 [1604]" strokeweight="2pt"/>
                  </w:pict>
                </mc:Fallback>
              </mc:AlternateContent>
            </w:r>
            <w:r w:rsidRPr="00F72A3C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E8A0E8" wp14:editId="6EE6677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152400</wp:posOffset>
                      </wp:positionV>
                      <wp:extent cx="190500" cy="476250"/>
                      <wp:effectExtent l="0" t="0" r="19050" b="19050"/>
                      <wp:wrapNone/>
                      <wp:docPr id="6" name="Curved 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59" cy="459083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8C2AF" id="Curved Left Arrow 6" o:spid="_x0000_s1026" type="#_x0000_t103" style="position:absolute;margin-left:3.75pt;margin-top:12pt;width:1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" adj="17439,20560,5400" fillcolor="#4f81bd [3204]" strokecolor="#243f60 [1604]" strokeweight="2pt"/>
                  </w:pict>
                </mc:Fallback>
              </mc:AlternateContent>
            </w:r>
          </w:p>
        </w:tc>
      </w:tr>
      <w:tr w:rsidR="00F72A3C" w:rsidRPr="00F72A3C" w14:paraId="5F76C4DE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169C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(1:1000)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40E8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BCC7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2F67B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1F5A602C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5FF9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(1:10,000)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FCE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0E57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6E489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58CB70A7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29F6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(1:2)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A220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84B6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600D9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4FEFA3C9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9F1F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(1:100,000)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3AF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A5A0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B5AD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72A3C" w:rsidRPr="00F72A3C" w14:paraId="4A6F8398" w14:textId="77777777" w:rsidTr="00F72A3C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2C43" w14:textId="77777777" w:rsidR="00F72A3C" w:rsidRPr="00F72A3C" w:rsidRDefault="00F72A3C" w:rsidP="00F72A3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(1:2)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E2CE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B1DB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2A3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012A" w14:textId="77777777" w:rsidR="00F72A3C" w:rsidRPr="00F72A3C" w:rsidRDefault="00F72A3C" w:rsidP="00F72A3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3D7645B6" w14:textId="77777777" w:rsidR="00AB27FA" w:rsidRDefault="00AB27FA" w:rsidP="00AB27FA"/>
    <w:sectPr w:rsidR="00AB27FA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411"/>
    <w:multiLevelType w:val="hybridMultilevel"/>
    <w:tmpl w:val="E714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1C93"/>
    <w:multiLevelType w:val="hybridMultilevel"/>
    <w:tmpl w:val="BD4A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1FC4"/>
    <w:multiLevelType w:val="hybridMultilevel"/>
    <w:tmpl w:val="C10A2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5A1E"/>
    <w:multiLevelType w:val="hybridMultilevel"/>
    <w:tmpl w:val="004A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404B6"/>
    <w:multiLevelType w:val="hybridMultilevel"/>
    <w:tmpl w:val="C5AA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5740"/>
    <w:multiLevelType w:val="hybridMultilevel"/>
    <w:tmpl w:val="D5B2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820E4"/>
    <w:multiLevelType w:val="hybridMultilevel"/>
    <w:tmpl w:val="2028F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16997"/>
    <w:multiLevelType w:val="hybridMultilevel"/>
    <w:tmpl w:val="690E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706B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A2E45"/>
    <w:multiLevelType w:val="hybridMultilevel"/>
    <w:tmpl w:val="922C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3212F"/>
    <w:multiLevelType w:val="hybridMultilevel"/>
    <w:tmpl w:val="A074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useman, Charles J. (ARC-SCR)[WYLE LABS]">
    <w15:presenceInfo w15:providerId="AD" w15:userId="S::chousema@ndc.nasa.gov::718aea02-679d-4a97-808b-e99fbf18e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7FA"/>
    <w:rsid w:val="0000486B"/>
    <w:rsid w:val="00022E3E"/>
    <w:rsid w:val="001453FE"/>
    <w:rsid w:val="001A7442"/>
    <w:rsid w:val="00220676"/>
    <w:rsid w:val="00235012"/>
    <w:rsid w:val="002F5CD7"/>
    <w:rsid w:val="00331109"/>
    <w:rsid w:val="00337ACD"/>
    <w:rsid w:val="00390BFC"/>
    <w:rsid w:val="003E0B79"/>
    <w:rsid w:val="003E41D0"/>
    <w:rsid w:val="004067C3"/>
    <w:rsid w:val="0050336D"/>
    <w:rsid w:val="005E1F00"/>
    <w:rsid w:val="005F4685"/>
    <w:rsid w:val="00607CB5"/>
    <w:rsid w:val="00663EBA"/>
    <w:rsid w:val="006844DD"/>
    <w:rsid w:val="0069784D"/>
    <w:rsid w:val="006B0F0A"/>
    <w:rsid w:val="007415A2"/>
    <w:rsid w:val="00742852"/>
    <w:rsid w:val="007B0F6A"/>
    <w:rsid w:val="008C0D73"/>
    <w:rsid w:val="00A06155"/>
    <w:rsid w:val="00A50DBC"/>
    <w:rsid w:val="00AB27FA"/>
    <w:rsid w:val="00AC1228"/>
    <w:rsid w:val="00B06483"/>
    <w:rsid w:val="00C81627"/>
    <w:rsid w:val="00F239BD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FD1BC750-F98C-4C11-90C4-A7E6720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06483"/>
  </w:style>
  <w:style w:type="character" w:styleId="CommentReference">
    <w:name w:val="annotation reference"/>
    <w:basedOn w:val="DefaultParagraphFont"/>
    <w:uiPriority w:val="99"/>
    <w:semiHidden/>
    <w:unhideWhenUsed/>
    <w:rsid w:val="00B06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4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48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3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22</cp:revision>
  <dcterms:created xsi:type="dcterms:W3CDTF">2018-08-21T20:04:00Z</dcterms:created>
  <dcterms:modified xsi:type="dcterms:W3CDTF">2020-05-29T23:51:00Z</dcterms:modified>
</cp:coreProperties>
</file>